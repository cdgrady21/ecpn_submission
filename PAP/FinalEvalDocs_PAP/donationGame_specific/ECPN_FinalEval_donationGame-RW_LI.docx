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E905E" w14:textId="77777777" w:rsidR="00156FFB" w:rsidRDefault="00743568">
      <w:pPr>
        <w:pStyle w:val="Title"/>
      </w:pPr>
      <w:r>
        <w:t xml:space="preserve">ECPN </w:t>
      </w:r>
      <w:r w:rsidR="00790ECE">
        <w:t>Public Goods Game</w:t>
      </w:r>
    </w:p>
    <w:p w14:paraId="05A52099" w14:textId="77777777" w:rsidR="00156FFB" w:rsidRDefault="00743568">
      <w:pPr>
        <w:pStyle w:val="Heading2"/>
      </w:pPr>
      <w:bookmarkStart w:id="0" w:name="overview-of-final-evaluation"/>
      <w:bookmarkStart w:id="1" w:name="research-design-and-data-sources"/>
      <w:bookmarkStart w:id="2" w:name="observational-monitoring"/>
      <w:bookmarkStart w:id="3" w:name="public-goods-behavioral-game"/>
      <w:bookmarkEnd w:id="0"/>
      <w:bookmarkEnd w:id="1"/>
      <w:bookmarkEnd w:id="2"/>
      <w:bookmarkEnd w:id="3"/>
      <w:commentRangeStart w:id="4"/>
      <w:commentRangeStart w:id="5"/>
      <w:r>
        <w:t>Public Goods Behavioral "Game"</w:t>
      </w:r>
      <w:commentRangeEnd w:id="4"/>
      <w:r w:rsidR="00B9423A">
        <w:rPr>
          <w:rStyle w:val="CommentReference"/>
          <w:rFonts w:asciiTheme="minorHAnsi" w:eastAsiaTheme="minorHAnsi" w:hAnsiTheme="minorHAnsi" w:cstheme="minorBidi"/>
          <w:b w:val="0"/>
          <w:bCs w:val="0"/>
          <w:color w:val="auto"/>
        </w:rPr>
        <w:commentReference w:id="4"/>
      </w:r>
      <w:commentRangeEnd w:id="5"/>
      <w:r w:rsidR="00E76E86">
        <w:rPr>
          <w:rStyle w:val="CommentReference"/>
          <w:rFonts w:asciiTheme="minorHAnsi" w:eastAsiaTheme="minorHAnsi" w:hAnsiTheme="minorHAnsi" w:cstheme="minorBidi"/>
          <w:b w:val="0"/>
          <w:bCs w:val="0"/>
          <w:color w:val="auto"/>
        </w:rPr>
        <w:commentReference w:id="5"/>
      </w:r>
    </w:p>
    <w:p w14:paraId="2AE034C5" w14:textId="77777777" w:rsidR="00156FFB" w:rsidRDefault="00743568">
      <w:pPr>
        <w:pStyle w:val="FirstParagraph"/>
      </w:pPr>
      <w:r>
        <w:t xml:space="preserve">We use a behavioral game to measure attitudes towards the farmer/pastoralist outgroup. Behavioral games create a strategic choice-making situation for subjects and researchers observe subjects’ behavioral choices. Behavioral games are particularly useful at measuring behavior and their underlying attitudes in a tangible way. </w:t>
      </w:r>
      <w:commentRangeStart w:id="6"/>
      <w:r>
        <w:t>As opposed to survey responses, which are riddled with cognitive and response biases and more accurately affect how an individual wishes they would behave in a situation than how they would actually behave, a behavioral game displays an individual’s real behavior in a real situation.</w:t>
      </w:r>
      <w:commentRangeEnd w:id="6"/>
      <w:r w:rsidR="00B9423A">
        <w:rPr>
          <w:rStyle w:val="CommentReference"/>
        </w:rPr>
        <w:commentReference w:id="6"/>
      </w:r>
    </w:p>
    <w:p w14:paraId="76554354" w14:textId="77777777" w:rsidR="00156FFB" w:rsidRDefault="00743568">
      <w:pPr>
        <w:pStyle w:val="BodyText"/>
      </w:pPr>
      <w:r>
        <w:t xml:space="preserve">We use the public goods “game” to observe </w:t>
      </w:r>
      <w:commentRangeStart w:id="7"/>
      <w:r>
        <w:t xml:space="preserve">subjects’ </w:t>
      </w:r>
      <w:commentRangeEnd w:id="7"/>
      <w:r w:rsidR="00B9423A">
        <w:rPr>
          <w:rStyle w:val="CommentReference"/>
        </w:rPr>
        <w:commentReference w:id="7"/>
      </w:r>
      <w:r>
        <w:t xml:space="preserve">contributions to a public account that will be used to fund a development project that benefits them </w:t>
      </w:r>
      <w:r>
        <w:rPr>
          <w:i/>
        </w:rPr>
        <w:t>and</w:t>
      </w:r>
      <w:r>
        <w:t xml:space="preserve"> their paired conflict community. The socially desirable behavior -- contributing to a public account -- is costly and so subjects must make a difficult trade-off between their own interests and the interests of the broader community. In this case, that broader community contains both members of their group and members of the group they are or were in conflict with.</w:t>
      </w:r>
    </w:p>
    <w:p w14:paraId="4004DE95" w14:textId="77777777" w:rsidR="00156FFB" w:rsidRDefault="00743568">
      <w:pPr>
        <w:pStyle w:val="BodyText"/>
      </w:pPr>
      <w:r>
        <w:t xml:space="preserve">In our game, the fifty participating members from each community receive </w:t>
      </w:r>
      <w:commentRangeStart w:id="8"/>
      <w:commentRangeStart w:id="9"/>
      <w:r>
        <w:t xml:space="preserve">$5 as a reward for participating in ECPN. </w:t>
      </w:r>
      <w:commentRangeEnd w:id="8"/>
      <w:r w:rsidR="00B9423A">
        <w:rPr>
          <w:rStyle w:val="CommentReference"/>
        </w:rPr>
        <w:commentReference w:id="8"/>
      </w:r>
      <w:commentRangeEnd w:id="9"/>
      <w:r w:rsidR="004004ED">
        <w:rPr>
          <w:rStyle w:val="CommentReference"/>
        </w:rPr>
        <w:commentReference w:id="9"/>
      </w:r>
      <w:r>
        <w:t xml:space="preserve">They are told that they can keep the money or contribute it to a </w:t>
      </w:r>
      <w:ins w:id="10" w:author="Rebecca Wolfe" w:date="2017-10-25T21:01:00Z">
        <w:r w:rsidR="00B9423A">
          <w:t xml:space="preserve">public </w:t>
        </w:r>
      </w:ins>
      <w:r>
        <w:t xml:space="preserve">pool for a </w:t>
      </w:r>
      <w:commentRangeStart w:id="11"/>
      <w:commentRangeStart w:id="12"/>
      <w:r>
        <w:t>collective good,</w:t>
      </w:r>
      <w:commentRangeEnd w:id="11"/>
      <w:r w:rsidR="00B9423A">
        <w:rPr>
          <w:rStyle w:val="CommentReference"/>
        </w:rPr>
        <w:commentReference w:id="11"/>
      </w:r>
      <w:commentRangeEnd w:id="12"/>
      <w:r w:rsidR="004004ED">
        <w:rPr>
          <w:rStyle w:val="CommentReference"/>
        </w:rPr>
        <w:commentReference w:id="12"/>
      </w:r>
      <w:r>
        <w:t xml:space="preserve"> and that we will match any contributions to the public pool. Thus, though the socially desirable behavior is costly, it generates more overall good in the utilitarian sense than the selfish </w:t>
      </w:r>
      <w:commentRangeStart w:id="13"/>
      <w:r>
        <w:t>behavior</w:t>
      </w:r>
      <w:commentRangeEnd w:id="13"/>
      <w:r w:rsidR="004004ED">
        <w:rPr>
          <w:rStyle w:val="CommentReference"/>
        </w:rPr>
        <w:commentReference w:id="13"/>
      </w:r>
      <w:r>
        <w:t>.</w:t>
      </w:r>
    </w:p>
    <w:p w14:paraId="15DBD7B8" w14:textId="77777777" w:rsidR="00156FFB" w:rsidRDefault="00743568">
      <w:pPr>
        <w:pStyle w:val="BodyText"/>
      </w:pPr>
      <w:r>
        <w:t xml:space="preserve">More contributions towards the </w:t>
      </w:r>
      <w:commentRangeStart w:id="14"/>
      <w:r>
        <w:t xml:space="preserve">community fund </w:t>
      </w:r>
      <w:commentRangeEnd w:id="14"/>
      <w:r w:rsidR="00B9423A">
        <w:rPr>
          <w:rStyle w:val="CommentReference"/>
        </w:rPr>
        <w:commentReference w:id="14"/>
      </w:r>
      <w:r>
        <w:t xml:space="preserve">by full participants would show more than a psychological change in attitudes towards outgroup members; it shows that participants are willing to undertake a </w:t>
      </w:r>
      <w:commentRangeStart w:id="15"/>
      <w:r>
        <w:t xml:space="preserve">truly altruistic behavior </w:t>
      </w:r>
      <w:commentRangeEnd w:id="15"/>
      <w:r w:rsidR="004004ED">
        <w:rPr>
          <w:rStyle w:val="CommentReference"/>
        </w:rPr>
        <w:commentReference w:id="15"/>
      </w:r>
      <w:r>
        <w:t xml:space="preserve">for outgroup members and literally accept less money so that the outgroup receives a benefit. $5 is not an inconsequential amount of money in this area. According to our baseline survey, the average annual income in these communities is around $150 -- </w:t>
      </w:r>
      <w:commentRangeStart w:id="16"/>
      <w:commentRangeStart w:id="17"/>
      <w:r>
        <w:t>$5 amounts to almost three weeks of income.</w:t>
      </w:r>
      <w:commentRangeEnd w:id="16"/>
      <w:r w:rsidR="00B9423A">
        <w:rPr>
          <w:rStyle w:val="CommentReference"/>
        </w:rPr>
        <w:commentReference w:id="16"/>
      </w:r>
      <w:commentRangeEnd w:id="17"/>
      <w:r w:rsidR="004004ED">
        <w:rPr>
          <w:rStyle w:val="CommentReference"/>
        </w:rPr>
        <w:commentReference w:id="17"/>
      </w:r>
      <w:r>
        <w:t xml:space="preserve"> Willingness to contribute that money to a </w:t>
      </w:r>
      <w:commentRangeStart w:id="18"/>
      <w:r>
        <w:t xml:space="preserve">public fund </w:t>
      </w:r>
      <w:commentRangeEnd w:id="18"/>
      <w:r w:rsidR="00B9423A">
        <w:rPr>
          <w:rStyle w:val="CommentReference"/>
        </w:rPr>
        <w:commentReference w:id="18"/>
      </w:r>
      <w:r>
        <w:t>that helps the outgroup demonstrates powerfully that the program has affected a significant change in intergroup relations.</w:t>
      </w:r>
    </w:p>
    <w:p w14:paraId="2DEF5C4D" w14:textId="77777777" w:rsidR="00D638C7" w:rsidRDefault="00D638C7">
      <w:pPr>
        <w:rPr>
          <w:rFonts w:asciiTheme="majorHAnsi" w:eastAsiaTheme="majorEastAsia" w:hAnsiTheme="majorHAnsi" w:cstheme="majorBidi"/>
          <w:b/>
          <w:bCs/>
          <w:color w:val="4F81BD" w:themeColor="accent1"/>
          <w:sz w:val="28"/>
          <w:szCs w:val="28"/>
        </w:rPr>
      </w:pPr>
      <w:bookmarkStart w:id="19" w:name="implementation-of-the-public-goods-game"/>
      <w:bookmarkEnd w:id="19"/>
      <w:r>
        <w:br w:type="page"/>
      </w:r>
    </w:p>
    <w:p w14:paraId="52B4C120" w14:textId="77777777" w:rsidR="00156FFB" w:rsidRDefault="00743568">
      <w:pPr>
        <w:pStyle w:val="Heading3"/>
      </w:pPr>
      <w:r>
        <w:lastRenderedPageBreak/>
        <w:t>Implementation of the Public Goods Game</w:t>
      </w:r>
    </w:p>
    <w:p w14:paraId="7B61C994" w14:textId="77777777" w:rsidR="00156FFB" w:rsidRDefault="00743568">
      <w:pPr>
        <w:pStyle w:val="FirstParagraph"/>
      </w:pPr>
      <w:r>
        <w:t xml:space="preserve">The public goods behavioral game will be conducted in all communities, both treatment and control. An advance team should visit each community to secure their consent to receive funds for development </w:t>
      </w:r>
      <w:r>
        <w:rPr>
          <w:i/>
        </w:rPr>
        <w:t>at least one week</w:t>
      </w:r>
      <w:r>
        <w:t xml:space="preserve"> before we come to do the public goods </w:t>
      </w:r>
      <w:commentRangeStart w:id="20"/>
      <w:r>
        <w:t>game.</w:t>
      </w:r>
      <w:r>
        <w:rPr>
          <w:rStyle w:val="FootnoteReference"/>
        </w:rPr>
        <w:footnoteReference w:id="1"/>
      </w:r>
      <w:r>
        <w:t xml:space="preserve"> </w:t>
      </w:r>
      <w:commentRangeEnd w:id="20"/>
      <w:r w:rsidR="004004ED">
        <w:rPr>
          <w:rStyle w:val="CommentReference"/>
        </w:rPr>
        <w:commentReference w:id="20"/>
      </w:r>
      <w:commentRangeStart w:id="21"/>
      <w:r>
        <w:t xml:space="preserve">At </w:t>
      </w:r>
      <w:commentRangeEnd w:id="21"/>
      <w:r w:rsidR="00F01A12">
        <w:rPr>
          <w:rStyle w:val="CommentReference"/>
        </w:rPr>
        <w:commentReference w:id="21"/>
      </w:r>
      <w:r>
        <w:t>this time, we can explain to the community leaders (and whoever we should talk with to gain consent) that we have a grant that allows us to give $250 to 50 community members, that they can keep the money or donate it, and that we can match the amount of money donated.</w:t>
      </w:r>
    </w:p>
    <w:p w14:paraId="717F349D" w14:textId="77777777" w:rsidR="00156FFB" w:rsidRDefault="00743568">
      <w:pPr>
        <w:pStyle w:val="BodyText"/>
      </w:pPr>
      <w:r>
        <w:t xml:space="preserve">The public goods game will be conducted immediately after the endline survey. </w:t>
      </w:r>
      <w:r w:rsidR="00396B86">
        <w:t xml:space="preserve"> </w:t>
      </w:r>
      <w:commentRangeStart w:id="22"/>
      <w:r>
        <w:t>The next day, the ECPN team will gather the 50 research subjects together in one private location.</w:t>
      </w:r>
      <w:r>
        <w:rPr>
          <w:rStyle w:val="FootnoteReference"/>
        </w:rPr>
        <w:footnoteReference w:id="2"/>
      </w:r>
      <w:r>
        <w:t xml:space="preserve"> </w:t>
      </w:r>
      <w:commentRangeEnd w:id="22"/>
      <w:r w:rsidR="002904F6">
        <w:rPr>
          <w:rStyle w:val="CommentReference"/>
        </w:rPr>
        <w:commentReference w:id="22"/>
      </w:r>
      <w:commentRangeStart w:id="23"/>
      <w:commentRangeStart w:id="24"/>
      <w:r>
        <w:t xml:space="preserve">The subjects will be thanked for their participation, and told that the research is now done and we will use the research to show the effects of ECPN. </w:t>
      </w:r>
      <w:commentRangeStart w:id="25"/>
      <w:commentRangeEnd w:id="23"/>
      <w:r w:rsidR="007F764F">
        <w:rPr>
          <w:rStyle w:val="CommentReference"/>
        </w:rPr>
        <w:commentReference w:id="23"/>
      </w:r>
      <w:commentRangeEnd w:id="24"/>
      <w:r w:rsidR="00F01A12">
        <w:rPr>
          <w:rStyle w:val="CommentReference"/>
        </w:rPr>
        <w:commentReference w:id="24"/>
      </w:r>
      <w:r>
        <w:t>To thank them for participating, we can give each of them $5/2000 Naira</w:t>
      </w:r>
      <w:commentRangeEnd w:id="25"/>
      <w:r w:rsidR="00F01A12">
        <w:rPr>
          <w:rStyle w:val="CommentReference"/>
        </w:rPr>
        <w:commentReference w:id="25"/>
      </w:r>
      <w:r>
        <w:t>.</w:t>
      </w:r>
      <w:r>
        <w:rPr>
          <w:rStyle w:val="FootnoteReference"/>
        </w:rPr>
        <w:footnoteReference w:id="3"/>
      </w:r>
      <w:r>
        <w:t xml:space="preserve"> The subjects can keep this money or donate it to the community to </w:t>
      </w:r>
      <w:commentRangeStart w:id="26"/>
      <w:r>
        <w:t xml:space="preserve">fund a public good </w:t>
      </w:r>
      <w:commentRangeEnd w:id="26"/>
      <w:r w:rsidR="00F01A12">
        <w:rPr>
          <w:rStyle w:val="CommentReference"/>
        </w:rPr>
        <w:commentReference w:id="26"/>
      </w:r>
      <w:r>
        <w:t>that will help people in the farmer community and the pastoralist community</w:t>
      </w:r>
      <w:r w:rsidR="00D638C7">
        <w:t>.</w:t>
      </w:r>
      <w:r>
        <w:rPr>
          <w:rStyle w:val="FootnoteReference"/>
        </w:rPr>
        <w:footnoteReference w:id="4"/>
      </w:r>
      <w:r>
        <w:t xml:space="preserve"> It is important to mention that both groups will benefit.</w:t>
      </w:r>
    </w:p>
    <w:p w14:paraId="381262FF" w14:textId="77777777" w:rsidR="00156FFB" w:rsidRDefault="00743568">
      <w:pPr>
        <w:pStyle w:val="BodyText"/>
      </w:pPr>
      <w:r>
        <w:t xml:space="preserve">We should then give the participants an envelope with their unique subject ID on it. This will allow us to know their contribution, but will keep it anonymous to anyone who does not have the subject ID-Name key. We must be sure to give each participant the correct envelope. </w:t>
      </w:r>
      <w:commentRangeStart w:id="27"/>
      <w:r>
        <w:t>We then tell the group that each envelope contains 2,000 Naira</w:t>
      </w:r>
      <w:commentRangeEnd w:id="27"/>
      <w:r w:rsidR="00F01A12">
        <w:rPr>
          <w:rStyle w:val="CommentReference"/>
        </w:rPr>
        <w:commentReference w:id="27"/>
      </w:r>
      <w:r>
        <w:t>, and that there is a donation box n the next room</w:t>
      </w:r>
      <w:r>
        <w:rPr>
          <w:rStyle w:val="FootnoteReference"/>
        </w:rPr>
        <w:footnoteReference w:id="5"/>
      </w:r>
      <w:r>
        <w:t xml:space="preserve">. </w:t>
      </w:r>
      <w:commentRangeStart w:id="28"/>
      <w:commentRangeStart w:id="29"/>
      <w:r>
        <w:t>They should go into that room, put whatever money they want to keep in their pocket, leave whatever amount they want to donate in the envelope, and place the envelope in the donation box. We tell them that we will tally the money and announce tomorrow how much money each community has raised for the public good.</w:t>
      </w:r>
      <w:commentRangeEnd w:id="28"/>
      <w:r w:rsidR="007F764F">
        <w:rPr>
          <w:rStyle w:val="CommentReference"/>
        </w:rPr>
        <w:commentReference w:id="28"/>
      </w:r>
      <w:commentRangeEnd w:id="29"/>
      <w:r w:rsidR="00F01A12">
        <w:rPr>
          <w:rStyle w:val="CommentReference"/>
        </w:rPr>
        <w:commentReference w:id="29"/>
      </w:r>
    </w:p>
    <w:p w14:paraId="346CA322" w14:textId="77777777" w:rsidR="00156FFB" w:rsidRDefault="00743568">
      <w:pPr>
        <w:pStyle w:val="Heading3"/>
      </w:pPr>
      <w:bookmarkStart w:id="30" w:name="scripts"/>
      <w:bookmarkEnd w:id="30"/>
      <w:commentRangeStart w:id="31"/>
      <w:r>
        <w:lastRenderedPageBreak/>
        <w:t>Scripts</w:t>
      </w:r>
      <w:commentRangeEnd w:id="31"/>
      <w:r w:rsidR="001E3186">
        <w:rPr>
          <w:rStyle w:val="CommentReference"/>
          <w:rFonts w:asciiTheme="minorHAnsi" w:eastAsiaTheme="minorHAnsi" w:hAnsiTheme="minorHAnsi" w:cstheme="minorBidi"/>
          <w:b w:val="0"/>
          <w:bCs w:val="0"/>
          <w:color w:val="auto"/>
        </w:rPr>
        <w:commentReference w:id="31"/>
      </w:r>
    </w:p>
    <w:p w14:paraId="46BB28AA" w14:textId="77777777" w:rsidR="00156FFB" w:rsidRDefault="00743568">
      <w:pPr>
        <w:pStyle w:val="Heading4"/>
      </w:pPr>
      <w:bookmarkStart w:id="32" w:name="game"/>
      <w:bookmarkEnd w:id="32"/>
      <w:r>
        <w:t>Game</w:t>
      </w:r>
    </w:p>
    <w:p w14:paraId="1513EF61" w14:textId="77777777" w:rsidR="00156FFB" w:rsidRDefault="00743568">
      <w:pPr>
        <w:pStyle w:val="FirstParagraph"/>
      </w:pPr>
      <w:r>
        <w:t>Hello everyone. Thank you all for participating in our program and research. In the past few days, you have all answered our final survey questions. That survey was the final piece of our research, so thank you very much for answering. We will use those surveys and other information to determine the effect of the ECPN program on these communities.</w:t>
      </w:r>
    </w:p>
    <w:p w14:paraId="38D32C1D" w14:textId="77777777" w:rsidR="00156FFB" w:rsidRDefault="00743568">
      <w:pPr>
        <w:pStyle w:val="BodyText"/>
      </w:pPr>
      <w:commentRangeStart w:id="33"/>
      <w:r>
        <w:t>To thank [</w:t>
      </w:r>
      <w:r>
        <w:rPr>
          <w:b/>
        </w:rPr>
        <w:t>you/your community</w:t>
      </w:r>
      <w:r>
        <w:t xml:space="preserve">] for participating in the ECPN program, </w:t>
      </w:r>
      <w:commentRangeEnd w:id="33"/>
      <w:r w:rsidR="00EA511D">
        <w:rPr>
          <w:rStyle w:val="CommentReference"/>
        </w:rPr>
        <w:commentReference w:id="33"/>
      </w:r>
      <w:r>
        <w:t xml:space="preserve">we would like to give you all $5/2000 Naira. You can keep this money or donate any amount of it back to </w:t>
      </w:r>
      <w:commentRangeStart w:id="34"/>
      <w:r>
        <w:t>[</w:t>
      </w:r>
      <w:r>
        <w:rPr>
          <w:b/>
        </w:rPr>
        <w:t>public good decided on</w:t>
      </w:r>
      <w:r>
        <w:t>] that will help your community and the [</w:t>
      </w:r>
      <w:r>
        <w:rPr>
          <w:b/>
        </w:rPr>
        <w:t>farmer/pastoralist</w:t>
      </w:r>
      <w:r>
        <w:t xml:space="preserve">] community. </w:t>
      </w:r>
      <w:commentRangeEnd w:id="34"/>
      <w:r w:rsidR="00F01A12">
        <w:rPr>
          <w:rStyle w:val="CommentReference"/>
        </w:rPr>
        <w:commentReference w:id="34"/>
      </w:r>
      <w:r>
        <w:t>For every amount of money that people donate to the [</w:t>
      </w:r>
      <w:r>
        <w:rPr>
          <w:b/>
        </w:rPr>
        <w:t>public good</w:t>
      </w:r>
      <w:r>
        <w:t>], we can match those donations. So if someone donates 1,000 Naira to the [</w:t>
      </w:r>
      <w:r>
        <w:rPr>
          <w:b/>
        </w:rPr>
        <w:t>public good</w:t>
      </w:r>
      <w:r>
        <w:t>], 2,000 Naira will go towards the [</w:t>
      </w:r>
      <w:r>
        <w:rPr>
          <w:b/>
        </w:rPr>
        <w:t>public good</w:t>
      </w:r>
      <w:r>
        <w:t>]. If someone donates all of the 2,000 Naira, 4,000 Naira will go towards the [</w:t>
      </w:r>
      <w:r>
        <w:rPr>
          <w:b/>
        </w:rPr>
        <w:t>public good</w:t>
      </w:r>
      <w:r>
        <w:t>].</w:t>
      </w:r>
    </w:p>
    <w:p w14:paraId="18502024" w14:textId="77777777" w:rsidR="00156FFB" w:rsidRDefault="00743568">
      <w:pPr>
        <w:pStyle w:val="BodyText"/>
      </w:pPr>
      <w:r>
        <w:rPr>
          <w:i/>
        </w:rPr>
        <w:t xml:space="preserve">Pass out subject-ID labeled envelopes with </w:t>
      </w:r>
      <w:commentRangeStart w:id="35"/>
      <w:r>
        <w:rPr>
          <w:i/>
        </w:rPr>
        <w:t xml:space="preserve">2,000 </w:t>
      </w:r>
      <w:commentRangeEnd w:id="35"/>
      <w:r w:rsidR="00F01A12">
        <w:rPr>
          <w:rStyle w:val="CommentReference"/>
        </w:rPr>
        <w:commentReference w:id="35"/>
      </w:r>
      <w:r>
        <w:rPr>
          <w:i/>
        </w:rPr>
        <w:t>Naira in them.</w:t>
      </w:r>
    </w:p>
    <w:p w14:paraId="54EDC31E" w14:textId="77777777" w:rsidR="00156FFB" w:rsidRDefault="00743568">
      <w:pPr>
        <w:pStyle w:val="BodyText"/>
      </w:pPr>
      <w:r>
        <w:t>These are your individual donation envelopes. All the donations will be private -- only you will know how much money you donated. In [</w:t>
      </w:r>
      <w:r>
        <w:rPr>
          <w:b/>
        </w:rPr>
        <w:t>the next room/that structure</w:t>
      </w:r>
      <w:r>
        <w:t xml:space="preserve">] is a donation box. </w:t>
      </w:r>
      <w:commentRangeStart w:id="36"/>
      <w:r>
        <w:t>Please go into the room, put however much of the 2,000 Naira you wish to donate to the [</w:t>
      </w:r>
      <w:r>
        <w:rPr>
          <w:b/>
        </w:rPr>
        <w:t>public good</w:t>
      </w:r>
      <w:r>
        <w:t>] in the envelope, put in your pocket whatever amount you want to keep for yourself, and place the envelope in the donation box. You may then leave and continue your day</w:t>
      </w:r>
      <w:commentRangeEnd w:id="36"/>
      <w:r w:rsidR="00EA511D">
        <w:rPr>
          <w:rStyle w:val="CommentReference"/>
        </w:rPr>
        <w:commentReference w:id="36"/>
      </w:r>
      <w:r>
        <w:t>. Tomorrow we will come back and announce how much money your community will receive for the [</w:t>
      </w:r>
      <w:r>
        <w:rPr>
          <w:b/>
        </w:rPr>
        <w:t>public good</w:t>
      </w:r>
      <w:r>
        <w:t>].</w:t>
      </w:r>
    </w:p>
    <w:p w14:paraId="40633F06" w14:textId="77777777" w:rsidR="00156FFB" w:rsidRDefault="00743568">
      <w:pPr>
        <w:pStyle w:val="Heading4"/>
      </w:pPr>
      <w:bookmarkStart w:id="37" w:name="result-announcement"/>
      <w:bookmarkEnd w:id="37"/>
      <w:r>
        <w:t>Result Announcement</w:t>
      </w:r>
    </w:p>
    <w:p w14:paraId="3A759CF3" w14:textId="77777777" w:rsidR="00156FFB" w:rsidRDefault="00743568">
      <w:pPr>
        <w:pStyle w:val="FirstParagraph"/>
      </w:pPr>
      <w:r>
        <w:t>Your community did very well and is one of the most generous communities in ECPN! You will receive $X amount towards the [</w:t>
      </w:r>
      <w:r>
        <w:rPr>
          <w:b/>
        </w:rPr>
        <w:t>public good</w:t>
      </w:r>
      <w:r>
        <w:t>].</w:t>
      </w:r>
    </w:p>
    <w:p w14:paraId="4D12F2F7" w14:textId="77777777" w:rsidR="00D638C7" w:rsidRDefault="00D638C7">
      <w:r>
        <w:br w:type="page"/>
      </w:r>
    </w:p>
    <w:p w14:paraId="6AFFBBA7" w14:textId="77777777" w:rsidR="00156FFB" w:rsidRDefault="00743568">
      <w:pPr>
        <w:pStyle w:val="Heading3"/>
      </w:pPr>
      <w:bookmarkStart w:id="38" w:name="problems-questions"/>
      <w:bookmarkEnd w:id="38"/>
      <w:commentRangeStart w:id="39"/>
      <w:r>
        <w:lastRenderedPageBreak/>
        <w:t xml:space="preserve">Problems </w:t>
      </w:r>
      <w:commentRangeEnd w:id="39"/>
      <w:r w:rsidR="00EA511D">
        <w:rPr>
          <w:rStyle w:val="CommentReference"/>
          <w:rFonts w:asciiTheme="minorHAnsi" w:eastAsiaTheme="minorHAnsi" w:hAnsiTheme="minorHAnsi" w:cstheme="minorBidi"/>
          <w:b w:val="0"/>
          <w:bCs w:val="0"/>
          <w:color w:val="auto"/>
        </w:rPr>
        <w:commentReference w:id="39"/>
      </w:r>
      <w:r>
        <w:t>&amp; Questions</w:t>
      </w:r>
    </w:p>
    <w:p w14:paraId="6FCEF245" w14:textId="77777777" w:rsidR="00156FFB" w:rsidRDefault="00743568">
      <w:pPr>
        <w:numPr>
          <w:ilvl w:val="0"/>
          <w:numId w:val="3"/>
        </w:numPr>
      </w:pPr>
      <w:r>
        <w:t xml:space="preserve">In treatment communities, do we have this public good as the project the participants worked on? If all the treatment communities use boreholes and all of the control communities something else, we could not distinguish "people like boreholes" from "people were changed by ECPN". I am guessing it costs more than $500 to dig a borehole, so we could not have that in the control communities. </w:t>
      </w:r>
      <w:commentRangeStart w:id="40"/>
      <w:r>
        <w:t xml:space="preserve">But </w:t>
      </w:r>
      <w:r>
        <w:rPr>
          <w:b/>
        </w:rPr>
        <w:t>we should try to vary where this money will go in treatment communities, or we should find something that can be standardized in treatment and control communities.</w:t>
      </w:r>
      <w:commentRangeEnd w:id="40"/>
      <w:r w:rsidR="002904F6">
        <w:rPr>
          <w:rStyle w:val="CommentReference"/>
        </w:rPr>
        <w:commentReference w:id="40"/>
      </w:r>
    </w:p>
    <w:p w14:paraId="713143F7" w14:textId="77777777" w:rsidR="00156FFB" w:rsidRDefault="00743568">
      <w:pPr>
        <w:numPr>
          <w:ilvl w:val="0"/>
          <w:numId w:val="3"/>
        </w:numPr>
      </w:pPr>
      <w:r>
        <w:t xml:space="preserve">Related, the control communities did not engage in any project, so the funds cannot go to the upkeep of a project. How can we find a public good that will help both the farmers and pastoralists in those places? </w:t>
      </w:r>
      <w:commentRangeStart w:id="41"/>
      <w:commentRangeStart w:id="42"/>
      <w:r>
        <w:t>What do both groups want/need?</w:t>
      </w:r>
      <w:commentRangeEnd w:id="41"/>
      <w:r w:rsidR="001E3186">
        <w:rPr>
          <w:rStyle w:val="CommentReference"/>
        </w:rPr>
        <w:commentReference w:id="41"/>
      </w:r>
      <w:commentRangeEnd w:id="42"/>
      <w:r w:rsidR="00EA511D">
        <w:rPr>
          <w:rStyle w:val="CommentReference"/>
        </w:rPr>
        <w:commentReference w:id="42"/>
      </w:r>
    </w:p>
    <w:p w14:paraId="0A094129" w14:textId="77777777" w:rsidR="00156FFB" w:rsidRDefault="00743568">
      <w:pPr>
        <w:pStyle w:val="Compact"/>
        <w:numPr>
          <w:ilvl w:val="1"/>
          <w:numId w:val="4"/>
        </w:numPr>
      </w:pPr>
      <w:r>
        <w:t>Joint markets?</w:t>
      </w:r>
    </w:p>
    <w:p w14:paraId="20158110" w14:textId="77777777" w:rsidR="00156FFB" w:rsidRDefault="00743568">
      <w:pPr>
        <w:pStyle w:val="Compact"/>
        <w:numPr>
          <w:ilvl w:val="1"/>
          <w:numId w:val="4"/>
        </w:numPr>
      </w:pPr>
      <w:r>
        <w:t>Motorcycles they could share?</w:t>
      </w:r>
    </w:p>
    <w:p w14:paraId="7404FB02" w14:textId="77777777" w:rsidR="00156FFB" w:rsidRDefault="00743568">
      <w:pPr>
        <w:pStyle w:val="Compact"/>
        <w:numPr>
          <w:ilvl w:val="1"/>
          <w:numId w:val="4"/>
        </w:numPr>
      </w:pPr>
      <w:r>
        <w:t>Upgrades to a school building both groups use, or other buildings?</w:t>
      </w:r>
    </w:p>
    <w:p w14:paraId="7E1E5E67" w14:textId="77777777" w:rsidR="00156FFB" w:rsidRDefault="00743568">
      <w:pPr>
        <w:pStyle w:val="Compact"/>
        <w:numPr>
          <w:ilvl w:val="1"/>
          <w:numId w:val="4"/>
        </w:numPr>
      </w:pPr>
      <w:r>
        <w:t>Upgrades to a Mosque both groups use (in sites where both farmers and pastoralists are Muslim. Though this might not be a good public good to use because everyone might see donating as necessary to be pious).</w:t>
      </w:r>
    </w:p>
    <w:p w14:paraId="6E189E29" w14:textId="77777777" w:rsidR="00156FFB" w:rsidRDefault="00743568">
      <w:pPr>
        <w:pStyle w:val="Compact"/>
        <w:numPr>
          <w:ilvl w:val="1"/>
          <w:numId w:val="4"/>
        </w:numPr>
      </w:pPr>
      <w:r>
        <w:t>Upgrade to a road that both groups use?</w:t>
      </w:r>
    </w:p>
    <w:p w14:paraId="417877C4" w14:textId="77777777" w:rsidR="00156FFB" w:rsidRDefault="00743568">
      <w:pPr>
        <w:pStyle w:val="Compact"/>
        <w:numPr>
          <w:ilvl w:val="1"/>
          <w:numId w:val="4"/>
        </w:numPr>
      </w:pPr>
      <w:r>
        <w:t>Community leaders (elder council, chief and ardo, leading community members) decide? Important to involve women.</w:t>
      </w:r>
    </w:p>
    <w:p w14:paraId="45977132" w14:textId="77777777" w:rsidR="00156FFB" w:rsidRDefault="00743568">
      <w:pPr>
        <w:pStyle w:val="Compact"/>
        <w:numPr>
          <w:ilvl w:val="1"/>
          <w:numId w:val="4"/>
        </w:numPr>
      </w:pPr>
      <w:r>
        <w:t>The 50 people we surveyed decide?</w:t>
      </w:r>
    </w:p>
    <w:p w14:paraId="5DDE6095" w14:textId="77777777" w:rsidR="00D961C7" w:rsidRDefault="00D961C7" w:rsidP="00D961C7">
      <w:pPr>
        <w:ind w:left="480"/>
      </w:pPr>
    </w:p>
    <w:p w14:paraId="372C10AB" w14:textId="77777777" w:rsidR="00156FFB" w:rsidRDefault="00743568">
      <w:pPr>
        <w:numPr>
          <w:ilvl w:val="0"/>
          <w:numId w:val="3"/>
        </w:numPr>
      </w:pPr>
      <w:r>
        <w:t xml:space="preserve">In some locations we do not have 50 participants. Draft more participants randomly when we survey, </w:t>
      </w:r>
      <w:commentRangeStart w:id="43"/>
      <w:r>
        <w:t>or give the original participants more money?</w:t>
      </w:r>
      <w:commentRangeEnd w:id="43"/>
      <w:r w:rsidR="001E3186">
        <w:rPr>
          <w:rStyle w:val="CommentReference"/>
        </w:rPr>
        <w:commentReference w:id="43"/>
      </w:r>
    </w:p>
    <w:p w14:paraId="3088301C" w14:textId="77777777" w:rsidR="00156FFB" w:rsidRDefault="00743568">
      <w:pPr>
        <w:numPr>
          <w:ilvl w:val="0"/>
          <w:numId w:val="3"/>
        </w:numPr>
      </w:pPr>
      <w:commentRangeStart w:id="44"/>
      <w:r>
        <w:t xml:space="preserve">Places </w:t>
      </w:r>
      <w:commentRangeEnd w:id="44"/>
      <w:r w:rsidR="00EA511D">
        <w:rPr>
          <w:rStyle w:val="CommentReference"/>
        </w:rPr>
        <w:commentReference w:id="44"/>
      </w:r>
      <w:r>
        <w:t>that we can gather everyone, and do this in private? Could be a problem, especially for pastoralist communities.</w:t>
      </w:r>
    </w:p>
    <w:p w14:paraId="73AA80A7" w14:textId="77777777" w:rsidR="00156FFB" w:rsidRDefault="00743568">
      <w:pPr>
        <w:numPr>
          <w:ilvl w:val="0"/>
          <w:numId w:val="3"/>
        </w:numPr>
      </w:pPr>
      <w:r>
        <w:t xml:space="preserve">Frame it as "giving this money to your </w:t>
      </w:r>
      <w:commentRangeStart w:id="45"/>
      <w:r>
        <w:t>community</w:t>
      </w:r>
      <w:commentRangeEnd w:id="45"/>
      <w:r w:rsidR="00EA511D">
        <w:rPr>
          <w:rStyle w:val="CommentReference"/>
        </w:rPr>
        <w:commentReference w:id="45"/>
      </w:r>
      <w:r>
        <w:t>" or "giving this money to you"? One should encourage more giving, another should encourage more keeping.</w:t>
      </w:r>
    </w:p>
    <w:p w14:paraId="6F1688BE" w14:textId="77777777" w:rsidR="00156FFB" w:rsidRDefault="00743568">
      <w:pPr>
        <w:numPr>
          <w:ilvl w:val="0"/>
          <w:numId w:val="3"/>
        </w:numPr>
      </w:pPr>
      <w:commentRangeStart w:id="46"/>
      <w:r>
        <w:t xml:space="preserve">Modifications to the game: </w:t>
      </w:r>
      <w:commentRangeEnd w:id="46"/>
      <w:r w:rsidR="001E3186">
        <w:rPr>
          <w:rStyle w:val="CommentReference"/>
        </w:rPr>
        <w:commentReference w:id="46"/>
      </w:r>
      <w:r>
        <w:t>The current idea, "intergroup interaction causes more contributions to a public good" could be amended to "intergroup interaction changes how people respond to X incentives/information for contributing to a public good." I think this could let us test mechanisms for how intergroup interaction affects thoughts about the outgroup. If intergroup interaction changes perceptions of what behavior is socially desirable in their group, we'd expect information stating that people in their group don't tend to contribute would nullify the effects of intergroup interaction. If individual attitudes change, we'd expect 'social norm' information to have less of an effect, and that contributions would increase if people were primed to think abo</w:t>
      </w:r>
      <w:bookmarkStart w:id="47" w:name="_GoBack"/>
      <w:bookmarkEnd w:id="47"/>
      <w:r>
        <w:t>ut the interactions before they are asked to contribute.</w:t>
      </w:r>
    </w:p>
    <w:p w14:paraId="4E88C773" w14:textId="77777777" w:rsidR="00156FFB" w:rsidRDefault="00743568">
      <w:pPr>
        <w:numPr>
          <w:ilvl w:val="0"/>
          <w:numId w:val="3"/>
        </w:numPr>
      </w:pPr>
      <w:r>
        <w:t>There are other things I bet I am missing.</w:t>
      </w:r>
    </w:p>
    <w:sectPr w:rsidR="00156FF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ebecca Wolfe" w:date="2017-10-25T21:10:00Z" w:initials="RW">
    <w:p w14:paraId="70586C4D" w14:textId="77777777" w:rsidR="002904F6" w:rsidRDefault="002904F6">
      <w:pPr>
        <w:pStyle w:val="CommentText"/>
      </w:pPr>
      <w:r>
        <w:rPr>
          <w:rStyle w:val="CommentReference"/>
        </w:rPr>
        <w:annotationRef/>
      </w:r>
      <w:r>
        <w:t xml:space="preserve">For later, we may want to think through the logic why a public good game is a good measure of social cohesion. What a public good game can help indicate is that they see farmers and pastoralists as one group, rather than two distinct group. </w:t>
      </w:r>
    </w:p>
    <w:p w14:paraId="0B3FCAE6" w14:textId="77777777" w:rsidR="002904F6" w:rsidRDefault="002904F6">
      <w:pPr>
        <w:pStyle w:val="CommentText"/>
      </w:pPr>
    </w:p>
    <w:p w14:paraId="29579606" w14:textId="77777777" w:rsidR="002904F6" w:rsidRDefault="002904F6">
      <w:pPr>
        <w:pStyle w:val="CommentText"/>
      </w:pPr>
      <w:r>
        <w:t xml:space="preserve">Alternatively, and something we probably measure more explicitly, is trust. Other games would measure that better. </w:t>
      </w:r>
    </w:p>
    <w:p w14:paraId="20232E10" w14:textId="77777777" w:rsidR="002904F6" w:rsidRDefault="002904F6">
      <w:pPr>
        <w:pStyle w:val="CommentText"/>
      </w:pPr>
    </w:p>
    <w:p w14:paraId="00AAD30A" w14:textId="77777777" w:rsidR="002904F6" w:rsidRDefault="002904F6">
      <w:pPr>
        <w:pStyle w:val="CommentText"/>
      </w:pPr>
    </w:p>
  </w:comment>
  <w:comment w:id="5" w:author="Inks, Lisa" w:date="2017-10-26T09:16:00Z" w:initials="IL">
    <w:p w14:paraId="5BD3BE80" w14:textId="49000B67" w:rsidR="00E76E86" w:rsidRPr="00E76E86" w:rsidRDefault="00E76E86">
      <w:pPr>
        <w:pStyle w:val="CommentText"/>
        <w:rPr>
          <w:rFonts w:ascii="Calibri" w:hAnsi="Calibri" w:cs="Times New Roman"/>
        </w:rPr>
      </w:pPr>
      <w:r>
        <w:rPr>
          <w:rStyle w:val="CommentReference"/>
        </w:rPr>
        <w:annotationRef/>
      </w:r>
      <w:r>
        <w:rPr>
          <w:rFonts w:ascii="Calibri" w:hAnsi="Calibri" w:cs="Times New Roman"/>
        </w:rPr>
        <w:t>I was going back to some of your initial categories under social cohesion</w:t>
      </w:r>
      <w:r w:rsidR="004004ED">
        <w:rPr>
          <w:rFonts w:ascii="Calibri" w:hAnsi="Calibri" w:cs="Times New Roman"/>
        </w:rPr>
        <w:t xml:space="preserve"> (copied below, but Chris, I’m not sure this is the right list)</w:t>
      </w:r>
      <w:r>
        <w:rPr>
          <w:rFonts w:ascii="Calibri" w:hAnsi="Calibri" w:cs="Times New Roman"/>
        </w:rPr>
        <w:t xml:space="preserve">. Rebecca, is it too narrow to say that the public goods game measures people’s willingness to cooperate across conflict lines? Or that it measures the extent to which they share common goals? </w:t>
      </w:r>
    </w:p>
    <w:p w14:paraId="679238D5" w14:textId="77777777" w:rsidR="00E76E86" w:rsidRDefault="00E76E86">
      <w:pPr>
        <w:pStyle w:val="CommentText"/>
        <w:rPr>
          <w:rFonts w:ascii="Calibri" w:hAnsi="Calibri" w:cs="Times New Roman"/>
          <w:i/>
        </w:rPr>
      </w:pPr>
    </w:p>
    <w:p w14:paraId="740A57AB" w14:textId="65401C80" w:rsidR="00E76E86" w:rsidRDefault="00E76E86">
      <w:pPr>
        <w:pStyle w:val="CommentText"/>
        <w:rPr>
          <w:rFonts w:ascii="Calibri" w:hAnsi="Calibri" w:cs="Times New Roman"/>
          <w:i/>
        </w:rPr>
      </w:pPr>
      <w:r>
        <w:rPr>
          <w:rFonts w:ascii="Calibri" w:hAnsi="Calibri" w:cs="Times New Roman"/>
          <w:i/>
        </w:rPr>
        <w:t>Attitudes about Cooperation</w:t>
      </w:r>
    </w:p>
    <w:p w14:paraId="3DE6DABC" w14:textId="7C70479D" w:rsidR="00E76E86" w:rsidRDefault="00E76E86">
      <w:pPr>
        <w:pStyle w:val="CommentText"/>
        <w:rPr>
          <w:rFonts w:ascii="Calibri" w:hAnsi="Calibri" w:cs="Times New Roman"/>
          <w:i/>
        </w:rPr>
      </w:pPr>
      <w:r>
        <w:rPr>
          <w:rFonts w:ascii="Calibri" w:hAnsi="Calibri" w:cs="Times New Roman"/>
          <w:i/>
        </w:rPr>
        <w:t>Cooperative Situations</w:t>
      </w:r>
    </w:p>
    <w:p w14:paraId="7A785A7A" w14:textId="4623C550" w:rsidR="00E76E86" w:rsidRDefault="00E76E86">
      <w:pPr>
        <w:pStyle w:val="CommentText"/>
        <w:rPr>
          <w:rFonts w:ascii="Calibri" w:hAnsi="Calibri" w:cs="Times New Roman"/>
          <w:i/>
        </w:rPr>
      </w:pPr>
      <w:r>
        <w:rPr>
          <w:rFonts w:ascii="Calibri" w:hAnsi="Calibri" w:cs="Times New Roman"/>
          <w:i/>
        </w:rPr>
        <w:t>Outgroup attitudes (trust, relationships)</w:t>
      </w:r>
    </w:p>
    <w:p w14:paraId="655563EE" w14:textId="1C38C67D" w:rsidR="00E76E86" w:rsidRPr="00E76E86" w:rsidRDefault="00E76E86">
      <w:pPr>
        <w:pStyle w:val="CommentText"/>
        <w:rPr>
          <w:i/>
        </w:rPr>
      </w:pPr>
      <w:r w:rsidRPr="00E76E86">
        <w:rPr>
          <w:i/>
        </w:rPr>
        <w:t>Social contact</w:t>
      </w:r>
    </w:p>
    <w:p w14:paraId="49236940" w14:textId="78EE2BFB" w:rsidR="00E76E86" w:rsidRPr="00E76E86" w:rsidRDefault="00E76E86">
      <w:pPr>
        <w:pStyle w:val="CommentText"/>
        <w:rPr>
          <w:i/>
        </w:rPr>
      </w:pPr>
      <w:r>
        <w:rPr>
          <w:i/>
        </w:rPr>
        <w:t>Common Goals across Conflict Lines</w:t>
      </w:r>
    </w:p>
  </w:comment>
  <w:comment w:id="6" w:author="Rebecca Wolfe" w:date="2017-10-25T20:54:00Z" w:initials="RW">
    <w:p w14:paraId="346ED517" w14:textId="77777777" w:rsidR="002904F6" w:rsidRDefault="002904F6">
      <w:pPr>
        <w:pStyle w:val="CommentText"/>
      </w:pPr>
      <w:r>
        <w:rPr>
          <w:rStyle w:val="CommentReference"/>
        </w:rPr>
        <w:annotationRef/>
      </w:r>
      <w:r>
        <w:t xml:space="preserve">Not so important for this, but I know there are quite a few people who disagree with this, that these are unrealistic situations, especially in these environments. I actually don’t quite agree with that argument, and it’s a step in the right direction when we can’t both gain the control we want and create naturalistic situations that are also ethical. So behavioral games are almost a compromise. </w:t>
      </w:r>
    </w:p>
  </w:comment>
  <w:comment w:id="7" w:author="Rebecca Wolfe" w:date="2017-10-25T20:57:00Z" w:initials="RW">
    <w:p w14:paraId="1AF19E83" w14:textId="77777777" w:rsidR="002904F6" w:rsidRDefault="002904F6">
      <w:pPr>
        <w:pStyle w:val="CommentText"/>
      </w:pPr>
      <w:r>
        <w:rPr>
          <w:rStyle w:val="CommentReference"/>
        </w:rPr>
        <w:annotationRef/>
      </w:r>
      <w:r>
        <w:t xml:space="preserve">So if we share this with the field team, we want to change this to participants. One of the things I hear, especially when doing RCTs, is that we want to make sure people don’t feel like our lab. </w:t>
      </w:r>
    </w:p>
  </w:comment>
  <w:comment w:id="8" w:author="Rebecca Wolfe" w:date="2017-10-25T21:00:00Z" w:initials="RW">
    <w:p w14:paraId="425ACDAF" w14:textId="77777777" w:rsidR="002904F6" w:rsidRDefault="002904F6">
      <w:pPr>
        <w:pStyle w:val="CommentText"/>
      </w:pPr>
      <w:r>
        <w:rPr>
          <w:rStyle w:val="CommentReference"/>
        </w:rPr>
        <w:annotationRef/>
      </w:r>
      <w:r>
        <w:t xml:space="preserve">As it’s late, don’t have a good alternative right now (perhaps Lisa will have a good idea), but don’t like this framing. I realize it’s a small amount, but I want to be sure we maintain people’s intrinsic motivation as much as possible. Will think about this. </w:t>
      </w:r>
    </w:p>
  </w:comment>
  <w:comment w:id="9" w:author="Inks, Lisa" w:date="2017-10-26T09:23:00Z" w:initials="IL">
    <w:p w14:paraId="21C252E6" w14:textId="7C7C82BD" w:rsidR="004004ED" w:rsidRDefault="004004ED">
      <w:pPr>
        <w:pStyle w:val="CommentText"/>
      </w:pPr>
      <w:r>
        <w:rPr>
          <w:rStyle w:val="CommentReference"/>
        </w:rPr>
        <w:annotationRef/>
      </w:r>
      <w:r>
        <w:t>Yeah, I agree that reward might be problematic, as I think we discussed on our call. But I do think reward is better than a token of gratitude, which we also discussed. This might not make a practical difference, but can we frame it as just 50 people receive $5 for participating in ECPN or just 50 people receive $5 (for no stated reason)? Is that too weird? I’ll keep thinking…</w:t>
      </w:r>
    </w:p>
  </w:comment>
  <w:comment w:id="11" w:author="Rebecca Wolfe" w:date="2017-10-25T21:01:00Z" w:initials="RW">
    <w:p w14:paraId="30919CB6" w14:textId="77777777" w:rsidR="002904F6" w:rsidRDefault="002904F6">
      <w:pPr>
        <w:pStyle w:val="CommentText"/>
      </w:pPr>
      <w:r>
        <w:rPr>
          <w:rStyle w:val="CommentReference"/>
        </w:rPr>
        <w:annotationRef/>
      </w:r>
      <w:r>
        <w:t xml:space="preserve">Do they know what this collective good is? Or will that be decided by the group later? And is that group from both farmers and pastoralists? </w:t>
      </w:r>
    </w:p>
  </w:comment>
  <w:comment w:id="12" w:author="Inks, Lisa" w:date="2017-10-26T09:26:00Z" w:initials="IL">
    <w:p w14:paraId="4FB0806C" w14:textId="68FD2DD9" w:rsidR="004004ED" w:rsidRDefault="004004ED">
      <w:pPr>
        <w:pStyle w:val="CommentText"/>
      </w:pPr>
      <w:r>
        <w:rPr>
          <w:rStyle w:val="CommentReference"/>
        </w:rPr>
        <w:annotationRef/>
      </w:r>
      <w:r>
        <w:t xml:space="preserve">Yeah, I think at each point we need to just constantly say “collect good for farmer and pastoralist communities” to keep driving this home. </w:t>
      </w:r>
    </w:p>
  </w:comment>
  <w:comment w:id="13" w:author="Inks, Lisa" w:date="2017-10-26T09:26:00Z" w:initials="IL">
    <w:p w14:paraId="53D4C0D0" w14:textId="23811136" w:rsidR="004004ED" w:rsidRDefault="004004ED">
      <w:pPr>
        <w:pStyle w:val="CommentText"/>
      </w:pPr>
      <w:r>
        <w:rPr>
          <w:rStyle w:val="CommentReference"/>
        </w:rPr>
        <w:annotationRef/>
      </w:r>
      <w:r>
        <w:t>What I wonder is actually whether people will not want this anonymized. I can see people thinking that they will want credit for donating…I guess we can’t stop them from talking about it, so maybe that will take care of itself?</w:t>
      </w:r>
    </w:p>
  </w:comment>
  <w:comment w:id="14" w:author="Rebecca Wolfe" w:date="2017-10-25T21:04:00Z" w:initials="RW">
    <w:p w14:paraId="5D35C416" w14:textId="77777777" w:rsidR="002904F6" w:rsidRDefault="002904F6">
      <w:pPr>
        <w:pStyle w:val="CommentText"/>
      </w:pPr>
      <w:r>
        <w:rPr>
          <w:rStyle w:val="CommentReference"/>
        </w:rPr>
        <w:annotationRef/>
      </w:r>
      <w:r>
        <w:t>Is this the same as the public pool? Let’s be consistent with terminology.</w:t>
      </w:r>
    </w:p>
  </w:comment>
  <w:comment w:id="15" w:author="Inks, Lisa" w:date="2017-10-26T09:27:00Z" w:initials="IL">
    <w:p w14:paraId="297E0894" w14:textId="7753012D" w:rsidR="004004ED" w:rsidRDefault="004004ED">
      <w:pPr>
        <w:pStyle w:val="CommentText"/>
      </w:pPr>
      <w:r>
        <w:rPr>
          <w:rStyle w:val="CommentReference"/>
        </w:rPr>
        <w:annotationRef/>
      </w:r>
      <w:r>
        <w:t>I’m not sure we frame this as altruism, reflecting on this. I think the idea should be that people think that benefiting the larger two-community public will also benefit them in some way, both because it is socially desirable and because they benefit from peace and from these community development projects. And I think that’s a good thing. This gets back to the outcome we discussed above – are we trying to measure the degree to which people understand the benefits of cooperation, or their willingness to cooperate, their trust, etc.?</w:t>
      </w:r>
    </w:p>
  </w:comment>
  <w:comment w:id="16" w:author="Rebecca Wolfe" w:date="2017-10-25T21:02:00Z" w:initials="RW">
    <w:p w14:paraId="72B07541" w14:textId="77777777" w:rsidR="002904F6" w:rsidRDefault="002904F6">
      <w:pPr>
        <w:pStyle w:val="CommentText"/>
      </w:pPr>
      <w:r>
        <w:rPr>
          <w:rStyle w:val="CommentReference"/>
        </w:rPr>
        <w:annotationRef/>
      </w:r>
      <w:r>
        <w:t xml:space="preserve">Is $5 too high? </w:t>
      </w:r>
    </w:p>
  </w:comment>
  <w:comment w:id="17" w:author="Inks, Lisa" w:date="2017-10-26T09:29:00Z" w:initials="IL">
    <w:p w14:paraId="466100CD" w14:textId="73E7A5B7" w:rsidR="004004ED" w:rsidRDefault="004004ED">
      <w:pPr>
        <w:pStyle w:val="CommentText"/>
      </w:pPr>
      <w:r>
        <w:rPr>
          <w:rStyle w:val="CommentReference"/>
        </w:rPr>
        <w:annotationRef/>
      </w:r>
      <w:r>
        <w:t xml:space="preserve">Interesting – let’s ask </w:t>
      </w:r>
      <w:proofErr w:type="spellStart"/>
      <w:r>
        <w:t>Danjuma</w:t>
      </w:r>
      <w:proofErr w:type="spellEnd"/>
      <w:r>
        <w:t xml:space="preserve">. </w:t>
      </w:r>
    </w:p>
  </w:comment>
  <w:comment w:id="18" w:author="Rebecca Wolfe" w:date="2017-10-25T21:05:00Z" w:initials="RW">
    <w:p w14:paraId="768F22B7" w14:textId="77777777" w:rsidR="002904F6" w:rsidRDefault="002904F6">
      <w:pPr>
        <w:pStyle w:val="CommentText"/>
      </w:pPr>
      <w:r>
        <w:rPr>
          <w:rStyle w:val="CommentReference"/>
        </w:rPr>
        <w:annotationRef/>
      </w:r>
      <w:r>
        <w:t xml:space="preserve">Again, let’s be consistent. </w:t>
      </w:r>
    </w:p>
  </w:comment>
  <w:comment w:id="20" w:author="Inks, Lisa" w:date="2017-10-26T09:30:00Z" w:initials="IL">
    <w:p w14:paraId="2D6039B9" w14:textId="38620D06" w:rsidR="004004ED" w:rsidRPr="004004ED" w:rsidRDefault="004004ED">
      <w:pPr>
        <w:pStyle w:val="CommentText"/>
      </w:pPr>
      <w:r>
        <w:rPr>
          <w:rStyle w:val="CommentReference"/>
        </w:rPr>
        <w:annotationRef/>
      </w:r>
      <w:r>
        <w:t xml:space="preserve">Per footnote, I think we need to be really careful about how we frame the exercise for control communities – it won’t go </w:t>
      </w:r>
      <w:r>
        <w:rPr>
          <w:i/>
        </w:rPr>
        <w:t>that</w:t>
      </w:r>
      <w:r>
        <w:t xml:space="preserve"> far in terms of development. Maybe this is where we do need to say this is to appreciate the individuals and communities for agreeing to be part of the research. (though something that complicates this is that in Phase II of ECPN, these communities will get folded into treatment…)</w:t>
      </w:r>
    </w:p>
  </w:comment>
  <w:comment w:id="21" w:author="Inks, Lisa" w:date="2017-10-26T09:31:00Z" w:initials="IL">
    <w:p w14:paraId="4F61708D" w14:textId="05B13E65" w:rsidR="00F01A12" w:rsidRDefault="00F01A12">
      <w:pPr>
        <w:pStyle w:val="CommentText"/>
      </w:pPr>
      <w:r>
        <w:rPr>
          <w:rStyle w:val="CommentReference"/>
        </w:rPr>
        <w:annotationRef/>
      </w:r>
      <w:r>
        <w:t xml:space="preserve">This is interesting. Not sure of a workaround, but with this sort of advanced notice, do you think leaders will all have time to tell the community you’d better donate the money or else? Again, I expect really different responses across farmer and pastoralist groups. And this time also gives </w:t>
      </w:r>
      <w:proofErr w:type="spellStart"/>
      <w:r>
        <w:t>f+p</w:t>
      </w:r>
      <w:proofErr w:type="spellEnd"/>
      <w:r>
        <w:t xml:space="preserve"> community leaders to get together and strategize. Again, that’s not necessarily a bad outcome (it could be great!), but do we want to minimize all of the variations or not?</w:t>
      </w:r>
    </w:p>
  </w:comment>
  <w:comment w:id="22" w:author="Rebecca Wolfe" w:date="2017-10-25T21:44:00Z" w:initials="RW">
    <w:p w14:paraId="6C33BA18" w14:textId="77777777" w:rsidR="002904F6" w:rsidRDefault="002904F6">
      <w:pPr>
        <w:pStyle w:val="CommentText"/>
      </w:pPr>
      <w:r>
        <w:rPr>
          <w:rStyle w:val="CommentReference"/>
        </w:rPr>
        <w:annotationRef/>
      </w:r>
      <w:r>
        <w:t xml:space="preserve">I’m of two minds; is transparency better in this situation? </w:t>
      </w:r>
    </w:p>
  </w:comment>
  <w:comment w:id="23" w:author="Rebecca Wolfe" w:date="2017-10-25T21:17:00Z" w:initials="RW">
    <w:p w14:paraId="17770F0D" w14:textId="77777777" w:rsidR="002904F6" w:rsidRDefault="002904F6">
      <w:pPr>
        <w:pStyle w:val="CommentText"/>
      </w:pPr>
      <w:r>
        <w:rPr>
          <w:rStyle w:val="CommentReference"/>
        </w:rPr>
        <w:annotationRef/>
      </w:r>
      <w:r>
        <w:t xml:space="preserve">Lisa—maybe you have ideas on the framing of this. I don’t know how much people were told this is research or a program, but I worry again this may sound like we are experimenting on people. </w:t>
      </w:r>
    </w:p>
  </w:comment>
  <w:comment w:id="24" w:author="Inks, Lisa" w:date="2017-10-26T09:33:00Z" w:initials="IL">
    <w:p w14:paraId="7BB35160" w14:textId="06573CCF" w:rsidR="00F01A12" w:rsidRDefault="00F01A12">
      <w:pPr>
        <w:pStyle w:val="CommentText"/>
      </w:pPr>
      <w:r>
        <w:rPr>
          <w:rStyle w:val="CommentReference"/>
        </w:rPr>
        <w:annotationRef/>
      </w:r>
      <w:r>
        <w:t>I think this will be ok if framed as research and people won’t feel like lab rats. My only worry again is twofold: if we present this is a thank-you, people will feel like they deserve it because they took the time to participate in interviews, and may be less likely to donate. Also, I’m worried about precedent if we say that this is in exchange for the research, because we already always worry that researchers paying people to participate in surveys makes our jobs harder down the line and creates perverse incentives for the next research. So can we stay away from this thanking language and be more generic? Again, this may be tough because it may be impossible for our staff/partners/community members not to assume even if we don’t explicitly make that connection.</w:t>
      </w:r>
    </w:p>
  </w:comment>
  <w:comment w:id="25" w:author="Inks, Lisa" w:date="2017-10-26T09:35:00Z" w:initials="IL">
    <w:p w14:paraId="5BC49382" w14:textId="555B608D" w:rsidR="00F01A12" w:rsidRDefault="00F01A12">
      <w:pPr>
        <w:pStyle w:val="CommentText"/>
      </w:pPr>
      <w:r>
        <w:rPr>
          <w:rStyle w:val="CommentReference"/>
        </w:rPr>
        <w:annotationRef/>
      </w:r>
      <w:r>
        <w:t>See comment above. I like your idea in Footnote 3.</w:t>
      </w:r>
    </w:p>
  </w:comment>
  <w:comment w:id="26" w:author="Inks, Lisa" w:date="2017-10-26T09:35:00Z" w:initials="IL">
    <w:p w14:paraId="56739F1F" w14:textId="389716B1" w:rsidR="00F01A12" w:rsidRDefault="00F01A12">
      <w:pPr>
        <w:pStyle w:val="CommentText"/>
      </w:pPr>
      <w:r>
        <w:rPr>
          <w:rStyle w:val="CommentReference"/>
        </w:rPr>
        <w:annotationRef/>
      </w:r>
      <w:r>
        <w:t xml:space="preserve">Do we want to be this explicit? We don’t know what the committees will do with this so can we just say joint community fund? But also this gets to your important question about the control groups that haven’t established joint committees that have experience managing money. This is a huge obstacle. Should we say maybe that it isn’t going to be the committee managing it in the treatment communities, but rather the two chiefs or leadership councils from the f/p communities? There will be a corollary then even in control communities. </w:t>
      </w:r>
    </w:p>
  </w:comment>
  <w:comment w:id="27" w:author="Inks, Lisa" w:date="2017-10-26T09:37:00Z" w:initials="IL">
    <w:p w14:paraId="6AB3E0B3" w14:textId="39F424A3" w:rsidR="00F01A12" w:rsidRDefault="00F01A12">
      <w:pPr>
        <w:pStyle w:val="CommentText"/>
      </w:pPr>
      <w:r>
        <w:rPr>
          <w:rStyle w:val="CommentReference"/>
        </w:rPr>
        <w:annotationRef/>
      </w:r>
      <w:r>
        <w:t xml:space="preserve">One thing that will be really important is that everyone gets the exact same combination of bank notes. So someone who gets 10 200naira bills may be much more likely to keep some and give some than someone who just gets 2 1000 notes, or vice versa. </w:t>
      </w:r>
    </w:p>
  </w:comment>
  <w:comment w:id="28" w:author="Rebecca Wolfe" w:date="2017-10-25T21:29:00Z" w:initials="RW">
    <w:p w14:paraId="78EF50AB" w14:textId="4FB68809" w:rsidR="002904F6" w:rsidRDefault="002904F6">
      <w:pPr>
        <w:pStyle w:val="CommentText"/>
      </w:pPr>
      <w:r>
        <w:rPr>
          <w:rStyle w:val="CommentReference"/>
        </w:rPr>
        <w:annotationRef/>
      </w:r>
      <w:r>
        <w:t xml:space="preserve">Reading this, I’m reminded of my comment on the phone about the culture of charity, and wonder how likely it will be for people to donate. Chris, I think you talked to </w:t>
      </w:r>
      <w:proofErr w:type="spellStart"/>
      <w:r>
        <w:t>Danjama</w:t>
      </w:r>
      <w:proofErr w:type="spellEnd"/>
      <w:r>
        <w:t xml:space="preserve"> about it, but I think we want to pilot this. </w:t>
      </w:r>
    </w:p>
  </w:comment>
  <w:comment w:id="29" w:author="Inks, Lisa" w:date="2017-10-26T09:36:00Z" w:initials="IL">
    <w:p w14:paraId="288DAEE4" w14:textId="19BFB5F3" w:rsidR="00F01A12" w:rsidRDefault="00F01A12">
      <w:pPr>
        <w:pStyle w:val="CommentText"/>
      </w:pPr>
      <w:r>
        <w:rPr>
          <w:rStyle w:val="CommentReference"/>
        </w:rPr>
        <w:annotationRef/>
      </w:r>
      <w:r>
        <w:t xml:space="preserve">My sense, though definitely we should ask </w:t>
      </w:r>
      <w:proofErr w:type="spellStart"/>
      <w:r>
        <w:t>Danjuma</w:t>
      </w:r>
      <w:proofErr w:type="spellEnd"/>
      <w:r>
        <w:t>, is that it’s pretty robust. We saw several examples of when partners, etc. got injured, people gave money to help with medical bills.</w:t>
      </w:r>
    </w:p>
  </w:comment>
  <w:comment w:id="31" w:author="Rebecca Wolfe" w:date="2017-10-25T21:59:00Z" w:initials="RW">
    <w:p w14:paraId="0FF6A84F" w14:textId="77777777" w:rsidR="001E3186" w:rsidRDefault="001E3186">
      <w:pPr>
        <w:pStyle w:val="CommentText"/>
      </w:pPr>
      <w:r>
        <w:rPr>
          <w:rStyle w:val="CommentReference"/>
        </w:rPr>
        <w:annotationRef/>
      </w:r>
      <w:r>
        <w:t xml:space="preserve">So we need to edit given my framing comments above. </w:t>
      </w:r>
    </w:p>
    <w:p w14:paraId="04A39FAA" w14:textId="77777777" w:rsidR="001E3186" w:rsidRDefault="001E3186">
      <w:pPr>
        <w:pStyle w:val="CommentText"/>
      </w:pPr>
    </w:p>
  </w:comment>
  <w:comment w:id="33" w:author="Inks, Lisa" w:date="2017-10-26T09:42:00Z" w:initials="IL">
    <w:p w14:paraId="534C7057" w14:textId="1922E291" w:rsidR="00EA511D" w:rsidRDefault="00EA511D">
      <w:pPr>
        <w:pStyle w:val="CommentText"/>
      </w:pPr>
      <w:r>
        <w:rPr>
          <w:rStyle w:val="CommentReference"/>
        </w:rPr>
        <w:annotationRef/>
      </w:r>
      <w:r>
        <w:t>Maybe cut this and say, “our final contribution will be…” or something like that? Not sure…</w:t>
      </w:r>
    </w:p>
  </w:comment>
  <w:comment w:id="34" w:author="Inks, Lisa" w:date="2017-10-26T09:41:00Z" w:initials="IL">
    <w:p w14:paraId="174E5F6B" w14:textId="47248E52" w:rsidR="00F01A12" w:rsidRDefault="00F01A12">
      <w:pPr>
        <w:pStyle w:val="CommentText"/>
      </w:pPr>
      <w:r>
        <w:rPr>
          <w:rStyle w:val="CommentReference"/>
        </w:rPr>
        <w:annotationRef/>
      </w:r>
      <w:r>
        <w:t xml:space="preserve">Yeah, let’s work out with </w:t>
      </w:r>
      <w:proofErr w:type="spellStart"/>
      <w:r>
        <w:t>Danjuma</w:t>
      </w:r>
      <w:proofErr w:type="spellEnd"/>
      <w:r>
        <w:t xml:space="preserve"> how to frame. I’m almost thinking it’s more just like a pool managed by the leaders. But if you’re thinking that even in control communities we can get leaders to name an actual good/activity to use the money on, maybe that is indeed better?</w:t>
      </w:r>
    </w:p>
  </w:comment>
  <w:comment w:id="35" w:author="Inks, Lisa" w:date="2017-10-26T09:41:00Z" w:initials="IL">
    <w:p w14:paraId="6074C8D6" w14:textId="1DD6C4E6" w:rsidR="00F01A12" w:rsidRDefault="00F01A12">
      <w:pPr>
        <w:pStyle w:val="CommentText"/>
      </w:pPr>
      <w:r>
        <w:rPr>
          <w:rStyle w:val="CommentReference"/>
        </w:rPr>
        <w:annotationRef/>
      </w:r>
      <w:r>
        <w:t>Again, let’s decide ahead of time how many notes of different types of currency.</w:t>
      </w:r>
      <w:r w:rsidR="00EA511D">
        <w:t xml:space="preserve"> Maybe 4 500s?</w:t>
      </w:r>
    </w:p>
  </w:comment>
  <w:comment w:id="36" w:author="Inks, Lisa" w:date="2017-10-26T09:43:00Z" w:initials="IL">
    <w:p w14:paraId="6A5A80F5" w14:textId="0FB0FE6B" w:rsidR="00EA511D" w:rsidRDefault="00EA511D">
      <w:pPr>
        <w:pStyle w:val="CommentText"/>
      </w:pPr>
      <w:r>
        <w:rPr>
          <w:rStyle w:val="CommentReference"/>
        </w:rPr>
        <w:annotationRef/>
      </w:r>
      <w:r>
        <w:t xml:space="preserve">I think we should be explicit and also say, </w:t>
      </w:r>
      <w:proofErr w:type="gramStart"/>
      <w:r>
        <w:t>“ you</w:t>
      </w:r>
      <w:proofErr w:type="gramEnd"/>
      <w:r>
        <w:t xml:space="preserve"> are welcome to donate none, some, or all of the money” so that it’s not implied they will definitely give some and keep some. </w:t>
      </w:r>
    </w:p>
  </w:comment>
  <w:comment w:id="39" w:author="Inks, Lisa" w:date="2017-10-26T09:45:00Z" w:initials="IL">
    <w:p w14:paraId="1EB4F57D" w14:textId="1C718A61" w:rsidR="00EA511D" w:rsidRDefault="00EA511D">
      <w:pPr>
        <w:pStyle w:val="CommentText"/>
      </w:pPr>
      <w:r>
        <w:rPr>
          <w:rStyle w:val="CommentReference"/>
        </w:rPr>
        <w:annotationRef/>
      </w:r>
      <w:r>
        <w:t xml:space="preserve">Looking forward to working through these with the Nigeria team, even given our comments below. </w:t>
      </w:r>
    </w:p>
  </w:comment>
  <w:comment w:id="40" w:author="Rebecca Wolfe" w:date="2017-10-25T21:51:00Z" w:initials="RW">
    <w:p w14:paraId="143102BE" w14:textId="77777777" w:rsidR="002904F6" w:rsidRDefault="002904F6">
      <w:pPr>
        <w:pStyle w:val="CommentText"/>
      </w:pPr>
      <w:r>
        <w:rPr>
          <w:rStyle w:val="CommentReference"/>
        </w:rPr>
        <w:annotationRef/>
      </w:r>
      <w:r>
        <w:t xml:space="preserve">So we decide where the money goes? This goes to my comment in the email if we are measuring that they have a mechanism to work together—which is important—versus changed behavior because of the </w:t>
      </w:r>
      <w:r w:rsidR="001E3186">
        <w:t>changed attitudes/</w:t>
      </w:r>
      <w:proofErr w:type="spellStart"/>
      <w:r w:rsidR="001E3186">
        <w:t>norms.etc</w:t>
      </w:r>
      <w:proofErr w:type="spellEnd"/>
      <w:r w:rsidR="001E3186">
        <w:t xml:space="preserve">. </w:t>
      </w:r>
    </w:p>
  </w:comment>
  <w:comment w:id="41" w:author="Rebecca Wolfe" w:date="2017-10-25T21:52:00Z" w:initials="RW">
    <w:p w14:paraId="3742FF87" w14:textId="77777777" w:rsidR="001E3186" w:rsidRDefault="001E3186">
      <w:pPr>
        <w:pStyle w:val="CommentText"/>
      </w:pPr>
      <w:r>
        <w:rPr>
          <w:rStyle w:val="CommentReference"/>
        </w:rPr>
        <w:annotationRef/>
      </w:r>
      <w:r>
        <w:t xml:space="preserve">Lisa and </w:t>
      </w:r>
      <w:proofErr w:type="spellStart"/>
      <w:r>
        <w:t>Danjuma</w:t>
      </w:r>
      <w:proofErr w:type="spellEnd"/>
      <w:r>
        <w:t xml:space="preserve"> may know better. </w:t>
      </w:r>
    </w:p>
  </w:comment>
  <w:comment w:id="42" w:author="Inks, Lisa" w:date="2017-10-26T09:44:00Z" w:initials="IL">
    <w:p w14:paraId="141D18FA" w14:textId="4B9498C1" w:rsidR="00EA511D" w:rsidRDefault="00EA511D">
      <w:pPr>
        <w:pStyle w:val="CommentText"/>
      </w:pPr>
      <w:r>
        <w:rPr>
          <w:rStyle w:val="CommentReference"/>
        </w:rPr>
        <w:annotationRef/>
      </w:r>
      <w:r>
        <w:t>I think this should be decided by the communities as per one of your bullets. The other thing is even in treatment communities I don’t think we should say the money will definitely go to the borehole, etc. I think the most consistent thing would be to say that the money is going to the joint leadership to use for a common good that has been decided…in both treatment and control. But that also raises some issues…</w:t>
      </w:r>
    </w:p>
  </w:comment>
  <w:comment w:id="43" w:author="Rebecca Wolfe" w:date="2017-10-25T21:58:00Z" w:initials="RW">
    <w:p w14:paraId="2051A2FB" w14:textId="77777777" w:rsidR="001E3186" w:rsidRDefault="001E3186">
      <w:pPr>
        <w:pStyle w:val="CommentText"/>
      </w:pPr>
      <w:r>
        <w:rPr>
          <w:rStyle w:val="CommentReference"/>
        </w:rPr>
        <w:annotationRef/>
      </w:r>
      <w:r>
        <w:t xml:space="preserve">Or match via the proportion of people who give? </w:t>
      </w:r>
    </w:p>
  </w:comment>
  <w:comment w:id="44" w:author="Inks, Lisa" w:date="2017-10-26T09:46:00Z" w:initials="IL">
    <w:p w14:paraId="4AD67EA2" w14:textId="4D111B16" w:rsidR="00EA511D" w:rsidRDefault="00EA511D">
      <w:pPr>
        <w:pStyle w:val="CommentText"/>
      </w:pPr>
      <w:r>
        <w:rPr>
          <w:rStyle w:val="CommentReference"/>
        </w:rPr>
        <w:annotationRef/>
      </w:r>
      <w:r>
        <w:t xml:space="preserve">I think the team can manage this but let’s check. </w:t>
      </w:r>
    </w:p>
  </w:comment>
  <w:comment w:id="45" w:author="Inks, Lisa" w:date="2017-10-26T09:46:00Z" w:initials="IL">
    <w:p w14:paraId="2448FE0D" w14:textId="3E2B1D99" w:rsidR="00EA511D" w:rsidRDefault="00EA511D">
      <w:pPr>
        <w:pStyle w:val="CommentText"/>
      </w:pPr>
      <w:r>
        <w:rPr>
          <w:rStyle w:val="CommentReference"/>
        </w:rPr>
        <w:annotationRef/>
      </w:r>
      <w:r>
        <w:t xml:space="preserve">Again, both farmer and pastoralist </w:t>
      </w:r>
      <w:proofErr w:type="gramStart"/>
      <w:r>
        <w:t>communities .</w:t>
      </w:r>
      <w:proofErr w:type="gramEnd"/>
    </w:p>
  </w:comment>
  <w:comment w:id="46" w:author="Rebecca Wolfe" w:date="2017-10-25T21:57:00Z" w:initials="RW">
    <w:p w14:paraId="76E62EDA" w14:textId="77777777" w:rsidR="001E3186" w:rsidRDefault="001E3186">
      <w:pPr>
        <w:pStyle w:val="CommentText"/>
      </w:pPr>
      <w:r>
        <w:rPr>
          <w:rStyle w:val="CommentReference"/>
        </w:rPr>
        <w:annotationRef/>
      </w:r>
      <w:r>
        <w:t xml:space="preserve">I think we are complicating things here. Let’s go with the simplest form. We are testing whether the program changes X behavior, not why. We don’t have the power to do both versions, so I worry by trying to play with the framing, particularly around norms we may be adding something to design that wasn’t there.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AAD30A" w15:done="0"/>
  <w15:commentEx w15:paraId="49236940" w15:paraIdParent="00AAD30A" w15:done="0"/>
  <w15:commentEx w15:paraId="346ED517" w15:done="0"/>
  <w15:commentEx w15:paraId="1AF19E83" w15:done="0"/>
  <w15:commentEx w15:paraId="425ACDAF" w15:done="0"/>
  <w15:commentEx w15:paraId="21C252E6" w15:paraIdParent="425ACDAF" w15:done="0"/>
  <w15:commentEx w15:paraId="30919CB6" w15:done="0"/>
  <w15:commentEx w15:paraId="4FB0806C" w15:paraIdParent="30919CB6" w15:done="0"/>
  <w15:commentEx w15:paraId="53D4C0D0" w15:done="0"/>
  <w15:commentEx w15:paraId="5D35C416" w15:done="0"/>
  <w15:commentEx w15:paraId="297E0894" w15:done="0"/>
  <w15:commentEx w15:paraId="72B07541" w15:done="0"/>
  <w15:commentEx w15:paraId="466100CD" w15:paraIdParent="72B07541" w15:done="0"/>
  <w15:commentEx w15:paraId="768F22B7" w15:done="0"/>
  <w15:commentEx w15:paraId="2D6039B9" w15:done="0"/>
  <w15:commentEx w15:paraId="4F61708D" w15:done="0"/>
  <w15:commentEx w15:paraId="6C33BA18" w15:done="0"/>
  <w15:commentEx w15:paraId="17770F0D" w15:done="0"/>
  <w15:commentEx w15:paraId="7BB35160" w15:paraIdParent="17770F0D" w15:done="0"/>
  <w15:commentEx w15:paraId="5BC49382" w15:done="0"/>
  <w15:commentEx w15:paraId="56739F1F" w15:done="0"/>
  <w15:commentEx w15:paraId="6AB3E0B3" w15:done="0"/>
  <w15:commentEx w15:paraId="78EF50AB" w15:done="0"/>
  <w15:commentEx w15:paraId="288DAEE4" w15:paraIdParent="78EF50AB" w15:done="0"/>
  <w15:commentEx w15:paraId="04A39FAA" w15:done="0"/>
  <w15:commentEx w15:paraId="534C7057" w15:done="0"/>
  <w15:commentEx w15:paraId="174E5F6B" w15:done="0"/>
  <w15:commentEx w15:paraId="6074C8D6" w15:done="0"/>
  <w15:commentEx w15:paraId="6A5A80F5" w15:done="0"/>
  <w15:commentEx w15:paraId="1EB4F57D" w15:done="0"/>
  <w15:commentEx w15:paraId="143102BE" w15:done="0"/>
  <w15:commentEx w15:paraId="3742FF87" w15:done="0"/>
  <w15:commentEx w15:paraId="141D18FA" w15:paraIdParent="3742FF87" w15:done="0"/>
  <w15:commentEx w15:paraId="2051A2FB" w15:done="0"/>
  <w15:commentEx w15:paraId="4AD67EA2" w15:done="0"/>
  <w15:commentEx w15:paraId="2448FE0D" w15:done="0"/>
  <w15:commentEx w15:paraId="76E62ED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182F06" w14:textId="77777777" w:rsidR="003202F5" w:rsidRDefault="003202F5">
      <w:pPr>
        <w:spacing w:after="0"/>
      </w:pPr>
      <w:r>
        <w:separator/>
      </w:r>
    </w:p>
  </w:endnote>
  <w:endnote w:type="continuationSeparator" w:id="0">
    <w:p w14:paraId="21C58451" w14:textId="77777777" w:rsidR="003202F5" w:rsidRDefault="003202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F9534" w14:textId="77777777" w:rsidR="003202F5" w:rsidRDefault="003202F5">
      <w:r>
        <w:separator/>
      </w:r>
    </w:p>
  </w:footnote>
  <w:footnote w:type="continuationSeparator" w:id="0">
    <w:p w14:paraId="2BB09124" w14:textId="77777777" w:rsidR="003202F5" w:rsidRDefault="003202F5">
      <w:r>
        <w:continuationSeparator/>
      </w:r>
    </w:p>
  </w:footnote>
  <w:footnote w:id="1">
    <w:p w14:paraId="114D414C" w14:textId="77777777" w:rsidR="002904F6" w:rsidRDefault="002904F6">
      <w:pPr>
        <w:pStyle w:val="FootnoteText"/>
      </w:pPr>
      <w:r>
        <w:rPr>
          <w:rStyle w:val="FootnoteReference"/>
        </w:rPr>
        <w:footnoteRef/>
      </w:r>
      <w:r>
        <w:t xml:space="preserve"> We also need to obtain consent to do the survey again. In control sites, we have not visited for a long time. Will we be able to get consent, and could knowledge that we are coming to bring "funds for development" affect survey responses about farmers/pastoralists?</w:t>
      </w:r>
    </w:p>
  </w:footnote>
  <w:footnote w:id="2">
    <w:p w14:paraId="5BCEABEB" w14:textId="77777777" w:rsidR="002904F6" w:rsidRDefault="002904F6">
      <w:pPr>
        <w:pStyle w:val="FootnoteText"/>
      </w:pPr>
      <w:r>
        <w:rPr>
          <w:rStyle w:val="FootnoteReference"/>
        </w:rPr>
        <w:footnoteRef/>
      </w:r>
      <w:r>
        <w:t xml:space="preserve"> We could also do this individually instead of in a group.</w:t>
      </w:r>
    </w:p>
  </w:footnote>
  <w:footnote w:id="3">
    <w:p w14:paraId="22A62FC3" w14:textId="77777777" w:rsidR="002904F6" w:rsidRDefault="002904F6">
      <w:pPr>
        <w:pStyle w:val="FootnoteText"/>
      </w:pPr>
      <w:r>
        <w:rPr>
          <w:rStyle w:val="FootnoteReference"/>
        </w:rPr>
        <w:footnoteRef/>
      </w:r>
      <w:r>
        <w:t xml:space="preserve"> We should think about different ways to frame why we are giving them this money. If we think everyone will keep the money, we want to frame it as a reason they should donate: "To thank </w:t>
      </w:r>
      <w:r>
        <w:rPr>
          <w:b/>
        </w:rPr>
        <w:t>your community</w:t>
      </w:r>
      <w:r>
        <w:t xml:space="preserve"> for participating, we can give each of you $5/2000 Naira.</w:t>
      </w:r>
    </w:p>
  </w:footnote>
  <w:footnote w:id="4">
    <w:p w14:paraId="5C831A10" w14:textId="77777777" w:rsidR="002904F6" w:rsidRDefault="002904F6">
      <w:pPr>
        <w:pStyle w:val="FootnoteText"/>
      </w:pPr>
      <w:r>
        <w:rPr>
          <w:rStyle w:val="FootnoteReference"/>
        </w:rPr>
        <w:footnoteRef/>
      </w:r>
      <w:r>
        <w:t xml:space="preserve"> Our current thinking is that the subjects can donate this money back to the public good the community worked on with the pastoralists. In the majority of cases, I think this will be diesel gas for a generator that runs the borehole...why does the borehole need a generator, instead of using a pump?</w:t>
      </w:r>
    </w:p>
  </w:footnote>
  <w:footnote w:id="5">
    <w:p w14:paraId="2C8BC9EE" w14:textId="77777777" w:rsidR="002904F6" w:rsidRDefault="002904F6">
      <w:pPr>
        <w:pStyle w:val="FootnoteText"/>
      </w:pPr>
      <w:r>
        <w:rPr>
          <w:rStyle w:val="FootnoteReference"/>
        </w:rPr>
        <w:footnoteRef/>
      </w:r>
      <w:r>
        <w:t xml:space="preserve"> If this is conducted outside, then we should instead put the donation box in a nearby structure, or at least have it hidden behind something.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413526"/>
    <w:multiLevelType w:val="multilevel"/>
    <w:tmpl w:val="C09488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510353"/>
    <w:multiLevelType w:val="multilevel"/>
    <w:tmpl w:val="8654EF16"/>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42A0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615EBB7"/>
    <w:multiLevelType w:val="multilevel"/>
    <w:tmpl w:val="9FD414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ks, Lisa">
    <w15:presenceInfo w15:providerId="AD" w15:userId="S-1-5-21-1241804839-1943834327-748189063-1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6FFB"/>
    <w:rsid w:val="001E3186"/>
    <w:rsid w:val="00250EF3"/>
    <w:rsid w:val="002904F6"/>
    <w:rsid w:val="003202F5"/>
    <w:rsid w:val="00357773"/>
    <w:rsid w:val="00396B86"/>
    <w:rsid w:val="004004ED"/>
    <w:rsid w:val="004E29B3"/>
    <w:rsid w:val="00590D07"/>
    <w:rsid w:val="00743568"/>
    <w:rsid w:val="00784D58"/>
    <w:rsid w:val="00790ECE"/>
    <w:rsid w:val="007F764F"/>
    <w:rsid w:val="008D6863"/>
    <w:rsid w:val="00B86B75"/>
    <w:rsid w:val="00B9423A"/>
    <w:rsid w:val="00BC48D5"/>
    <w:rsid w:val="00C36279"/>
    <w:rsid w:val="00D05613"/>
    <w:rsid w:val="00D638C7"/>
    <w:rsid w:val="00D961C7"/>
    <w:rsid w:val="00E315A3"/>
    <w:rsid w:val="00E76E86"/>
    <w:rsid w:val="00EA511D"/>
    <w:rsid w:val="00F01A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ECAD8F"/>
  <w15:docId w15:val="{5F943EF9-AC81-40A9-B657-0F2998F0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9423A"/>
    <w:rPr>
      <w:sz w:val="18"/>
      <w:szCs w:val="18"/>
    </w:rPr>
  </w:style>
  <w:style w:type="paragraph" w:styleId="CommentText">
    <w:name w:val="annotation text"/>
    <w:basedOn w:val="Normal"/>
    <w:link w:val="CommentTextChar"/>
    <w:semiHidden/>
    <w:unhideWhenUsed/>
    <w:rsid w:val="00B9423A"/>
  </w:style>
  <w:style w:type="character" w:customStyle="1" w:styleId="CommentTextChar">
    <w:name w:val="Comment Text Char"/>
    <w:basedOn w:val="DefaultParagraphFont"/>
    <w:link w:val="CommentText"/>
    <w:semiHidden/>
    <w:rsid w:val="00B9423A"/>
  </w:style>
  <w:style w:type="paragraph" w:styleId="CommentSubject">
    <w:name w:val="annotation subject"/>
    <w:basedOn w:val="CommentText"/>
    <w:next w:val="CommentText"/>
    <w:link w:val="CommentSubjectChar"/>
    <w:semiHidden/>
    <w:unhideWhenUsed/>
    <w:rsid w:val="00B9423A"/>
    <w:rPr>
      <w:b/>
      <w:bCs/>
      <w:sz w:val="20"/>
      <w:szCs w:val="20"/>
    </w:rPr>
  </w:style>
  <w:style w:type="character" w:customStyle="1" w:styleId="CommentSubjectChar">
    <w:name w:val="Comment Subject Char"/>
    <w:basedOn w:val="CommentTextChar"/>
    <w:link w:val="CommentSubject"/>
    <w:semiHidden/>
    <w:rsid w:val="00B9423A"/>
    <w:rPr>
      <w:b/>
      <w:bCs/>
      <w:sz w:val="20"/>
      <w:szCs w:val="20"/>
    </w:rPr>
  </w:style>
  <w:style w:type="paragraph" w:styleId="BalloonText">
    <w:name w:val="Balloon Text"/>
    <w:basedOn w:val="Normal"/>
    <w:link w:val="BalloonTextChar"/>
    <w:semiHidden/>
    <w:unhideWhenUsed/>
    <w:rsid w:val="00B9423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B942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ECPN Final Evaluation</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ECPN Final Evaluation</dc:title>
  <dc:creator>Christopher D. Grady</dc:creator>
  <cp:lastModifiedBy>Inks, Lisa</cp:lastModifiedBy>
  <cp:revision>3</cp:revision>
  <dcterms:created xsi:type="dcterms:W3CDTF">2017-10-26T13:11:00Z</dcterms:created>
  <dcterms:modified xsi:type="dcterms:W3CDTF">2017-10-26T13:47:00Z</dcterms:modified>
</cp:coreProperties>
</file>